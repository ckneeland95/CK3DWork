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DD5" w:rsidRDefault="005A2DD5" w:rsidP="005A2DD5">
      <w:pPr>
        <w:pStyle w:val="Header"/>
        <w:jc w:val="right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-381000</wp:posOffset>
            </wp:positionV>
            <wp:extent cx="1560195" cy="1560195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nd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E00">
        <w:rPr>
          <w:b/>
        </w:rPr>
        <w:tab/>
      </w:r>
      <w:r w:rsidR="008D0E00">
        <w:rPr>
          <w:b/>
        </w:rPr>
        <w:tab/>
      </w:r>
      <w:r w:rsidR="008D0E00">
        <w:rPr>
          <w:b/>
        </w:rPr>
        <w:tab/>
      </w:r>
      <w:r w:rsidR="008D0E00">
        <w:rPr>
          <w:b/>
        </w:rPr>
        <w:tab/>
      </w:r>
      <w:r>
        <w:rPr>
          <w:b/>
        </w:rPr>
        <w:tab/>
      </w:r>
      <w:r>
        <w:t xml:space="preserve">                                                                                                                                   </w:t>
      </w:r>
      <w:r w:rsidRPr="008D0E00">
        <w:rPr>
          <w:b/>
          <w:u w:val="single"/>
        </w:rPr>
        <w:t>Contacts:</w:t>
      </w:r>
    </w:p>
    <w:p w:rsidR="005A2DD5" w:rsidRPr="005A2DD5" w:rsidRDefault="005A2DD5" w:rsidP="005A2DD5">
      <w:pPr>
        <w:pStyle w:val="Header"/>
        <w:jc w:val="right"/>
        <w:rPr>
          <w:b/>
          <w:u w:val="single"/>
        </w:rPr>
      </w:pPr>
    </w:p>
    <w:p w:rsidR="005A2DD5" w:rsidRPr="005A2DD5" w:rsidRDefault="005A2DD5" w:rsidP="005A2DD5">
      <w:pPr>
        <w:jc w:val="right"/>
      </w:pPr>
      <w:r>
        <w:t>Phone: (508) 838 - 7815</w:t>
      </w:r>
    </w:p>
    <w:p w:rsidR="008D0E00" w:rsidRDefault="008D0E00" w:rsidP="005A2DD5">
      <w:pPr>
        <w:jc w:val="right"/>
      </w:pPr>
      <w:r>
        <w:t>Email: c.kneeland@outlook.com</w:t>
      </w:r>
    </w:p>
    <w:p w:rsidR="008D0E00" w:rsidRDefault="005A2DD5" w:rsidP="005A2DD5">
      <w:r>
        <w:rPr>
          <w:b/>
        </w:rPr>
        <w:t>Connor Kneeland – QA Tester</w:t>
      </w:r>
      <w:r>
        <w:t xml:space="preserve">                                      </w:t>
      </w:r>
      <w:r w:rsidR="008D0E00">
        <w:t>Address: 219 Mendon Rd</w:t>
      </w:r>
      <w:r w:rsidR="00E667F4">
        <w:t xml:space="preserve"> North Attleboro, MA 02760</w:t>
      </w:r>
    </w:p>
    <w:p w:rsidR="008D0E00" w:rsidRDefault="008D0E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75565</wp:posOffset>
                </wp:positionV>
                <wp:extent cx="6343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FF82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.95pt" to="48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" strokecolor="#00b0f0"/>
            </w:pict>
          </mc:Fallback>
        </mc:AlternateContent>
      </w:r>
    </w:p>
    <w:p w:rsidR="00325FC0" w:rsidRDefault="00BB38F2">
      <w:r>
        <w:t xml:space="preserve">Vicarious Visions </w:t>
      </w:r>
      <w:r w:rsidR="002670E4">
        <w:t>Hiring Manager,</w:t>
      </w:r>
    </w:p>
    <w:p w:rsidR="002670E4" w:rsidRDefault="002670E4"/>
    <w:p w:rsidR="002670E4" w:rsidRDefault="002670E4">
      <w:r>
        <w:t xml:space="preserve">I am writing to you </w:t>
      </w:r>
      <w:r w:rsidR="006E79B3">
        <w:t>regarding</w:t>
      </w:r>
      <w:r>
        <w:t xml:space="preserve"> your job posting on the Activision website</w:t>
      </w:r>
      <w:r w:rsidR="00BB38F2">
        <w:t xml:space="preserve"> and on your studio</w:t>
      </w:r>
      <w:r w:rsidR="005233D0">
        <w:t>’</w:t>
      </w:r>
      <w:r w:rsidR="00BB38F2">
        <w:t>s website regarding the t</w:t>
      </w:r>
      <w:r>
        <w:t xml:space="preserve">emporary QA position. With my </w:t>
      </w:r>
      <w:r w:rsidR="006E79B3">
        <w:t>Bachelor’s</w:t>
      </w:r>
      <w:r>
        <w:t xml:space="preserve"> Degree in Video Game Design from Fitchburg State University</w:t>
      </w:r>
      <w:r w:rsidR="006E79B3">
        <w:t xml:space="preserve"> and prior experience in quality assurance, I believe I have the overall skills necessary to apply myself and excel in this role.</w:t>
      </w:r>
    </w:p>
    <w:p w:rsidR="006E79B3" w:rsidRDefault="006E79B3"/>
    <w:p w:rsidR="006E79B3" w:rsidRDefault="006E79B3" w:rsidP="001702C6">
      <w:r>
        <w:t>Over my 4 years of college</w:t>
      </w:r>
      <w:r w:rsidR="00BB38F2">
        <w:t>,</w:t>
      </w:r>
      <w:r>
        <w:t xml:space="preserve"> I have developed the skills necessary to </w:t>
      </w:r>
      <w:r w:rsidRPr="00BB38F2">
        <w:t>adap</w:t>
      </w:r>
      <w:r w:rsidRPr="00EF4FA4">
        <w:t>t</w:t>
      </w:r>
      <w:r>
        <w:t xml:space="preserve"> and </w:t>
      </w:r>
      <w:r w:rsidR="00EF4FA4">
        <w:t xml:space="preserve">either be an individual contributor or </w:t>
      </w:r>
      <w:r>
        <w:t>lead</w:t>
      </w:r>
      <w:r w:rsidR="00EF4FA4">
        <w:t xml:space="preserve"> a small team</w:t>
      </w:r>
      <w:r>
        <w:t xml:space="preserve"> in </w:t>
      </w:r>
      <w:r w:rsidR="00EF4FA4">
        <w:t>roles such as quality assurance, and project lead</w:t>
      </w:r>
      <w:r>
        <w:t xml:space="preserve">. I have applied myself in producer roles in which I taught myself </w:t>
      </w:r>
      <w:r w:rsidR="001702C6">
        <w:t xml:space="preserve">time management and </w:t>
      </w:r>
      <w:r>
        <w:t>I</w:t>
      </w:r>
      <w:r w:rsidR="00EF4FA4">
        <w:t xml:space="preserve"> </w:t>
      </w:r>
      <w:r>
        <w:t xml:space="preserve">continue to teach myself about every aspect of the design process from engineering to </w:t>
      </w:r>
      <w:r w:rsidR="001702C6">
        <w:t xml:space="preserve">asset creation. I may describe myself as an artist, but this does not define me as a person. I am willing and ready to step in and </w:t>
      </w:r>
      <w:r w:rsidR="00EF4FA4">
        <w:t>rol</w:t>
      </w:r>
      <w:r w:rsidR="00BB38F2">
        <w:t>l</w:t>
      </w:r>
      <w:r w:rsidR="00EF4FA4">
        <w:t xml:space="preserve"> up my sleeves</w:t>
      </w:r>
      <w:r w:rsidR="001702C6">
        <w:t xml:space="preserve"> when </w:t>
      </w:r>
      <w:r w:rsidR="00EF4FA4">
        <w:t>a fellow team member needs assistance</w:t>
      </w:r>
      <w:r w:rsidR="001702C6">
        <w:t xml:space="preserve"> or there’s simply more work to be done.</w:t>
      </w:r>
    </w:p>
    <w:p w:rsidR="001702C6" w:rsidRDefault="001702C6" w:rsidP="001702C6"/>
    <w:p w:rsidR="001702C6" w:rsidRDefault="004444AA" w:rsidP="001702C6">
      <w:r>
        <w:t>I have attached</w:t>
      </w:r>
      <w:r w:rsidR="00BB38F2">
        <w:t xml:space="preserve"> my resume</w:t>
      </w:r>
      <w:r>
        <w:t xml:space="preserve"> for additional information about all my proficiencies and experience. What </w:t>
      </w:r>
      <w:r w:rsidR="00EF4FA4">
        <w:t xml:space="preserve">may not come across </w:t>
      </w:r>
      <w:r w:rsidR="003D0618">
        <w:t>in</w:t>
      </w:r>
      <w:bookmarkStart w:id="0" w:name="_GoBack"/>
      <w:bookmarkEnd w:id="0"/>
      <w:r>
        <w:t xml:space="preserve"> my resume is my passion for character creation. Although it may not directly apply to this position, </w:t>
      </w:r>
      <w:r w:rsidR="002B3562">
        <w:t xml:space="preserve">my passion to someday </w:t>
      </w:r>
      <w:r w:rsidR="00BB38F2">
        <w:t>employ</w:t>
      </w:r>
      <w:r w:rsidR="002B3562">
        <w:t xml:space="preserve"> my skills as a character designer fuels my thirst for learning all aspects of the game design process</w:t>
      </w:r>
      <w:r>
        <w:t xml:space="preserve">. It is games like Destiny that have pushed me to create and develop characters like Cayde-6 and Ikora with deep background and </w:t>
      </w:r>
      <w:r w:rsidR="00017312">
        <w:t>engaging appearance.</w:t>
      </w:r>
    </w:p>
    <w:p w:rsidR="00BB38F2" w:rsidRDefault="00BB38F2" w:rsidP="001702C6"/>
    <w:p w:rsidR="00BB38F2" w:rsidRDefault="00BB38F2" w:rsidP="001702C6">
      <w:r>
        <w:t>If you have any further questions, please feel free to drop me a line using any of contacts above and I will be following up with you by a letter or email in the coming week or two.</w:t>
      </w:r>
    </w:p>
    <w:p w:rsidR="00BB38F2" w:rsidRDefault="00BB38F2" w:rsidP="001702C6"/>
    <w:p w:rsidR="00BB38F2" w:rsidRDefault="00BB38F2" w:rsidP="001702C6">
      <w:r>
        <w:t>Thank you for your time,</w:t>
      </w:r>
    </w:p>
    <w:p w:rsidR="00BB38F2" w:rsidRDefault="00BB38F2" w:rsidP="001702C6"/>
    <w:p w:rsidR="00BB38F2" w:rsidRDefault="00BB38F2" w:rsidP="001702C6"/>
    <w:p w:rsidR="00BB38F2" w:rsidRDefault="00BB38F2" w:rsidP="001702C6">
      <w:r>
        <w:t>Connor Kneeland</w:t>
      </w:r>
    </w:p>
    <w:sectPr w:rsidR="00BB38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B32" w:rsidRDefault="002F4B32" w:rsidP="008D0E00">
      <w:pPr>
        <w:spacing w:after="0" w:line="240" w:lineRule="auto"/>
      </w:pPr>
      <w:r>
        <w:separator/>
      </w:r>
    </w:p>
  </w:endnote>
  <w:endnote w:type="continuationSeparator" w:id="0">
    <w:p w:rsidR="002F4B32" w:rsidRDefault="002F4B32" w:rsidP="008D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B32" w:rsidRDefault="002F4B32" w:rsidP="008D0E00">
      <w:pPr>
        <w:spacing w:after="0" w:line="240" w:lineRule="auto"/>
      </w:pPr>
      <w:r>
        <w:separator/>
      </w:r>
    </w:p>
  </w:footnote>
  <w:footnote w:type="continuationSeparator" w:id="0">
    <w:p w:rsidR="002F4B32" w:rsidRDefault="002F4B32" w:rsidP="008D0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C0"/>
    <w:rsid w:val="00017312"/>
    <w:rsid w:val="000447C1"/>
    <w:rsid w:val="00085A89"/>
    <w:rsid w:val="000B5ECF"/>
    <w:rsid w:val="000B60FB"/>
    <w:rsid w:val="001702C6"/>
    <w:rsid w:val="002670E4"/>
    <w:rsid w:val="002B3562"/>
    <w:rsid w:val="002F4B32"/>
    <w:rsid w:val="00325FC0"/>
    <w:rsid w:val="003D0618"/>
    <w:rsid w:val="004444AA"/>
    <w:rsid w:val="00522813"/>
    <w:rsid w:val="005233D0"/>
    <w:rsid w:val="005A2DD5"/>
    <w:rsid w:val="006E79B3"/>
    <w:rsid w:val="007A49DB"/>
    <w:rsid w:val="008C0801"/>
    <w:rsid w:val="008D0E00"/>
    <w:rsid w:val="00A947A3"/>
    <w:rsid w:val="00BB38F2"/>
    <w:rsid w:val="00E57C55"/>
    <w:rsid w:val="00E667F4"/>
    <w:rsid w:val="00EF4FA4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FFBE6"/>
  <w15:docId w15:val="{6FAB9992-DBD9-4040-8E6D-6D13D387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801"/>
  </w:style>
  <w:style w:type="paragraph" w:styleId="Heading1">
    <w:name w:val="heading 1"/>
    <w:basedOn w:val="Normal"/>
    <w:next w:val="Normal"/>
    <w:link w:val="Heading1Char"/>
    <w:uiPriority w:val="9"/>
    <w:qFormat/>
    <w:rsid w:val="008C08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8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8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8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08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08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8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8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8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A49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9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9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9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9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D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C08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08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C08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08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8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8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8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801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8C08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C08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0801"/>
    <w:rPr>
      <w:b/>
      <w:bCs/>
    </w:rPr>
  </w:style>
  <w:style w:type="character" w:styleId="Emphasis">
    <w:name w:val="Emphasis"/>
    <w:basedOn w:val="DefaultParagraphFont"/>
    <w:uiPriority w:val="20"/>
    <w:qFormat/>
    <w:rsid w:val="008C0801"/>
    <w:rPr>
      <w:i/>
      <w:iCs/>
    </w:rPr>
  </w:style>
  <w:style w:type="paragraph" w:styleId="NoSpacing">
    <w:name w:val="No Spacing"/>
    <w:uiPriority w:val="1"/>
    <w:qFormat/>
    <w:rsid w:val="008C0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08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8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8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8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08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08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08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08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08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80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00"/>
  </w:style>
  <w:style w:type="paragraph" w:styleId="Footer">
    <w:name w:val="footer"/>
    <w:basedOn w:val="Normal"/>
    <w:link w:val="FooterChar"/>
    <w:uiPriority w:val="99"/>
    <w:unhideWhenUsed/>
    <w:rsid w:val="008D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8A25-CF32-43F0-BFF5-F050FC44F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 Kneeland</cp:lastModifiedBy>
  <cp:revision>7</cp:revision>
  <dcterms:created xsi:type="dcterms:W3CDTF">2017-12-03T20:57:00Z</dcterms:created>
  <dcterms:modified xsi:type="dcterms:W3CDTF">2017-12-04T05:33:00Z</dcterms:modified>
</cp:coreProperties>
</file>